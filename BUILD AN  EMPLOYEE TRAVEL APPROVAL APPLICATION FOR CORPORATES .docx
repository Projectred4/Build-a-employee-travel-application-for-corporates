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28" w:rsidRDefault="0015384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E101A"/>
          <w:sz w:val="24"/>
          <w:szCs w:val="24"/>
          <w:highlight w:val="white"/>
        </w:rPr>
        <w:t>BUILD A EMPLOYEE TRAVEL APPROVAL APPLICATION FOR CORPORATES</w:t>
      </w:r>
    </w:p>
    <w:p w:rsidR="001F1728" w:rsidRDefault="001F1728">
      <w:pPr>
        <w:rPr>
          <w:rFonts w:ascii="Times New Roman" w:eastAsia="Times New Roman" w:hAnsi="Times New Roman" w:cs="Times New Roman"/>
        </w:rPr>
      </w:pP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1 INTRODUCTION </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1.1 OVERVIEW</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     Welcome to </w:t>
      </w:r>
      <w:proofErr w:type="spellStart"/>
      <w:r>
        <w:rPr>
          <w:rFonts w:ascii="Times New Roman" w:eastAsia="Times New Roman" w:hAnsi="Times New Roman" w:cs="Times New Roman"/>
          <w:color w:val="0E101A"/>
          <w:sz w:val="24"/>
          <w:szCs w:val="24"/>
          <w:highlight w:val="white"/>
        </w:rPr>
        <w:t>Salesforce</w:t>
      </w:r>
      <w:proofErr w:type="spellEnd"/>
      <w:r>
        <w:rPr>
          <w:rFonts w:ascii="Times New Roman" w:eastAsia="Times New Roman" w:hAnsi="Times New Roman" w:cs="Times New Roman"/>
          <w:color w:val="0E101A"/>
          <w:sz w:val="24"/>
          <w:szCs w:val="24"/>
          <w:highlight w:val="white"/>
        </w:rPr>
        <w:t xml:space="preserve">! </w:t>
      </w:r>
      <w:proofErr w:type="spellStart"/>
      <w:r>
        <w:rPr>
          <w:rFonts w:ascii="Times New Roman" w:eastAsia="Times New Roman" w:hAnsi="Times New Roman" w:cs="Times New Roman"/>
          <w:color w:val="0E101A"/>
          <w:sz w:val="24"/>
          <w:szCs w:val="24"/>
          <w:highlight w:val="white"/>
        </w:rPr>
        <w:t>Salesforce</w:t>
      </w:r>
      <w:proofErr w:type="spellEnd"/>
      <w:r>
        <w:rPr>
          <w:rFonts w:ascii="Times New Roman" w:eastAsia="Times New Roman" w:hAnsi="Times New Roman" w:cs="Times New Roman"/>
          <w:color w:val="0E101A"/>
          <w:sz w:val="24"/>
          <w:szCs w:val="24"/>
          <w:highlight w:val="white"/>
        </w:rPr>
        <w:t xml:space="preserve"> is game-changing technology, with a host of productivity-boosting </w:t>
      </w:r>
      <w:proofErr w:type="gramStart"/>
      <w:r>
        <w:rPr>
          <w:rFonts w:ascii="Times New Roman" w:eastAsia="Times New Roman" w:hAnsi="Times New Roman" w:cs="Times New Roman"/>
          <w:color w:val="0E101A"/>
          <w:sz w:val="24"/>
          <w:szCs w:val="24"/>
          <w:highlight w:val="white"/>
        </w:rPr>
        <w:t>features, that</w:t>
      </w:r>
      <w:proofErr w:type="gramEnd"/>
      <w:r>
        <w:rPr>
          <w:rFonts w:ascii="Times New Roman" w:eastAsia="Times New Roman" w:hAnsi="Times New Roman" w:cs="Times New Roman"/>
          <w:color w:val="0E101A"/>
          <w:sz w:val="24"/>
          <w:szCs w:val="24"/>
          <w:highlight w:val="white"/>
        </w:rPr>
        <w:t xml:space="preserve"> will help you sell smarter and faster.</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1.2 PURPOSE</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     Travel Approval Application allows us to arrange and monitor travel plans and expense reports for our organizations using </w:t>
      </w:r>
      <w:proofErr w:type="spellStart"/>
      <w:r>
        <w:rPr>
          <w:rFonts w:ascii="Times New Roman" w:eastAsia="Times New Roman" w:hAnsi="Times New Roman" w:cs="Times New Roman"/>
          <w:color w:val="0E101A"/>
          <w:sz w:val="24"/>
          <w:szCs w:val="24"/>
          <w:highlight w:val="white"/>
        </w:rPr>
        <w:t>Salesforce</w:t>
      </w:r>
      <w:proofErr w:type="spellEnd"/>
      <w:r>
        <w:rPr>
          <w:rFonts w:ascii="Times New Roman" w:eastAsia="Times New Roman" w:hAnsi="Times New Roman" w:cs="Times New Roman"/>
          <w:color w:val="0E101A"/>
          <w:sz w:val="24"/>
          <w:szCs w:val="24"/>
          <w:highlight w:val="white"/>
        </w:rPr>
        <w:t xml:space="preserve"> Platform.</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2 PROBLEM DEFINITION &amp; DESIGN THINKING</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2.1 EMPATHY MAP</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     An empathy map is a template that </w:t>
      </w:r>
      <w:r>
        <w:rPr>
          <w:rFonts w:ascii="Times New Roman" w:eastAsia="Times New Roman" w:hAnsi="Times New Roman" w:cs="Times New Roman"/>
          <w:color w:val="0E101A"/>
          <w:sz w:val="24"/>
          <w:szCs w:val="24"/>
          <w:highlight w:val="white"/>
        </w:rPr>
        <w:t xml:space="preserve">organizes a user’s </w:t>
      </w:r>
      <w:r>
        <w:rPr>
          <w:rFonts w:ascii="Times New Roman" w:eastAsia="Times New Roman" w:hAnsi="Times New Roman" w:cs="Times New Roman"/>
          <w:color w:val="0E101A"/>
          <w:sz w:val="24"/>
          <w:szCs w:val="24"/>
          <w:highlight w:val="white"/>
        </w:rPr>
        <w:t>behaviors</w:t>
      </w:r>
      <w:r>
        <w:rPr>
          <w:rFonts w:ascii="Times New Roman" w:eastAsia="Times New Roman" w:hAnsi="Times New Roman" w:cs="Times New Roman"/>
          <w:color w:val="0E101A"/>
          <w:sz w:val="24"/>
          <w:szCs w:val="24"/>
          <w:highlight w:val="white"/>
        </w:rPr>
        <w:t xml:space="preserve"> and feelings to create a sense of empathy between the user and your team.  The empathy map represents a principal user and helps teams better understand their motivations, concerns, and user experience.</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An empathy map is a</w:t>
      </w:r>
      <w:r>
        <w:rPr>
          <w:rFonts w:ascii="Times New Roman" w:eastAsia="Times New Roman" w:hAnsi="Times New Roman" w:cs="Times New Roman"/>
          <w:color w:val="0E101A"/>
          <w:sz w:val="24"/>
          <w:szCs w:val="24"/>
          <w:highlight w:val="white"/>
        </w:rPr>
        <w:t xml:space="preserve"> simple</w:t>
      </w:r>
      <w:r>
        <w:rPr>
          <w:rFonts w:ascii="Times New Roman" w:eastAsia="Times New Roman" w:hAnsi="Times New Roman" w:cs="Times New Roman"/>
          <w:color w:val="0E101A"/>
          <w:sz w:val="24"/>
          <w:szCs w:val="24"/>
          <w:highlight w:val="white"/>
        </w:rPr>
        <w:t xml:space="preserve"> &amp;</w:t>
      </w:r>
      <w:r>
        <w:rPr>
          <w:rFonts w:ascii="Times New Roman" w:eastAsia="Times New Roman" w:hAnsi="Times New Roman" w:cs="Times New Roman"/>
          <w:color w:val="0E101A"/>
          <w:sz w:val="24"/>
          <w:szCs w:val="24"/>
          <w:highlight w:val="white"/>
        </w:rPr>
        <w:t xml:space="preserve"> </w:t>
      </w:r>
      <w:proofErr w:type="gramStart"/>
      <w:r>
        <w:rPr>
          <w:rFonts w:ascii="Times New Roman" w:eastAsia="Times New Roman" w:hAnsi="Times New Roman" w:cs="Times New Roman"/>
          <w:color w:val="0E101A"/>
          <w:sz w:val="24"/>
          <w:szCs w:val="24"/>
          <w:highlight w:val="white"/>
        </w:rPr>
        <w:t>easy</w:t>
      </w:r>
      <w:r>
        <w:rPr>
          <w:rFonts w:ascii="Times New Roman" w:eastAsia="Times New Roman" w:hAnsi="Times New Roman" w:cs="Times New Roman"/>
          <w:color w:val="0E101A"/>
          <w:sz w:val="24"/>
          <w:szCs w:val="24"/>
          <w:highlight w:val="white"/>
        </w:rPr>
        <w:t xml:space="preserve"> </w:t>
      </w:r>
      <w:r>
        <w:rPr>
          <w:rFonts w:ascii="Times New Roman" w:eastAsia="Times New Roman" w:hAnsi="Times New Roman" w:cs="Times New Roman"/>
          <w:color w:val="0E101A"/>
          <w:sz w:val="24"/>
          <w:szCs w:val="24"/>
          <w:highlight w:val="white"/>
        </w:rPr>
        <w:t xml:space="preserve"> visual</w:t>
      </w:r>
      <w:proofErr w:type="gramEnd"/>
      <w:r>
        <w:rPr>
          <w:rFonts w:ascii="Times New Roman" w:eastAsia="Times New Roman" w:hAnsi="Times New Roman" w:cs="Times New Roman"/>
          <w:color w:val="0E101A"/>
          <w:sz w:val="24"/>
          <w:szCs w:val="24"/>
          <w:highlight w:val="white"/>
        </w:rPr>
        <w:t xml:space="preserve"> that captures knowledge about a user’s </w:t>
      </w:r>
      <w:r>
        <w:rPr>
          <w:rFonts w:ascii="Times New Roman" w:eastAsia="Times New Roman" w:hAnsi="Times New Roman" w:cs="Times New Roman"/>
          <w:color w:val="0E101A"/>
          <w:sz w:val="24"/>
          <w:szCs w:val="24"/>
          <w:highlight w:val="white"/>
        </w:rPr>
        <w:t>behaviors</w:t>
      </w:r>
      <w:r>
        <w:rPr>
          <w:rFonts w:ascii="Times New Roman" w:eastAsia="Times New Roman" w:hAnsi="Times New Roman" w:cs="Times New Roman"/>
          <w:color w:val="0E101A"/>
          <w:sz w:val="24"/>
          <w:szCs w:val="24"/>
          <w:highlight w:val="white"/>
        </w:rPr>
        <w:t xml:space="preserve"> and attitudes.  It is </w:t>
      </w:r>
      <w:proofErr w:type="gramStart"/>
      <w:r>
        <w:rPr>
          <w:rFonts w:ascii="Times New Roman" w:eastAsia="Times New Roman" w:hAnsi="Times New Roman" w:cs="Times New Roman"/>
          <w:color w:val="0E101A"/>
          <w:sz w:val="24"/>
          <w:szCs w:val="24"/>
          <w:highlight w:val="white"/>
        </w:rPr>
        <w:t xml:space="preserve">a useful tool to </w:t>
      </w:r>
      <w:r>
        <w:rPr>
          <w:rFonts w:ascii="Times New Roman" w:eastAsia="Times New Roman" w:hAnsi="Times New Roman" w:cs="Times New Roman"/>
          <w:color w:val="0E101A"/>
          <w:sz w:val="24"/>
          <w:szCs w:val="24"/>
          <w:highlight w:val="white"/>
        </w:rPr>
        <w:t>help</w:t>
      </w:r>
      <w:r>
        <w:rPr>
          <w:rFonts w:ascii="Times New Roman" w:eastAsia="Times New Roman" w:hAnsi="Times New Roman" w:cs="Times New Roman"/>
          <w:color w:val="0E101A"/>
          <w:sz w:val="24"/>
          <w:szCs w:val="24"/>
          <w:highlight w:val="white"/>
        </w:rPr>
        <w:t xml:space="preserve"> teams better understand</w:t>
      </w:r>
      <w:proofErr w:type="gramEnd"/>
      <w:r>
        <w:rPr>
          <w:rFonts w:ascii="Times New Roman" w:eastAsia="Times New Roman" w:hAnsi="Times New Roman" w:cs="Times New Roman"/>
          <w:color w:val="0E101A"/>
          <w:sz w:val="24"/>
          <w:szCs w:val="24"/>
          <w:highlight w:val="white"/>
        </w:rPr>
        <w:t xml:space="preserve"> their users.  Creating an effective solution requires understanding the true problem and that person who is experien</w:t>
      </w:r>
      <w:r>
        <w:rPr>
          <w:rFonts w:ascii="Times New Roman" w:eastAsia="Times New Roman" w:hAnsi="Times New Roman" w:cs="Times New Roman"/>
          <w:color w:val="0E101A"/>
          <w:sz w:val="24"/>
          <w:szCs w:val="24"/>
          <w:highlight w:val="white"/>
        </w:rPr>
        <w:t xml:space="preserve">cing it.  The exercise of creating the map helps participants consider </w:t>
      </w:r>
      <w:r>
        <w:rPr>
          <w:rFonts w:ascii="Times New Roman" w:eastAsia="Times New Roman" w:hAnsi="Times New Roman" w:cs="Times New Roman"/>
          <w:color w:val="0E101A"/>
          <w:sz w:val="24"/>
          <w:szCs w:val="24"/>
          <w:highlight w:val="white"/>
        </w:rPr>
        <w:t>things</w:t>
      </w:r>
      <w:r>
        <w:rPr>
          <w:rFonts w:ascii="Times New Roman" w:eastAsia="Times New Roman" w:hAnsi="Times New Roman" w:cs="Times New Roman"/>
          <w:color w:val="0E101A"/>
          <w:sz w:val="24"/>
          <w:szCs w:val="24"/>
          <w:highlight w:val="white"/>
        </w:rPr>
        <w:t xml:space="preserve"> from the user’s perspective along with his or her goals and challenges.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4705350" cy="3524250"/>
            <wp:effectExtent l="0" t="0" r="0" b="0"/>
            <wp:docPr id="20" name="image8.jpg" descr="IMG_256"/>
            <wp:cNvGraphicFramePr/>
            <a:graphic xmlns:a="http://schemas.openxmlformats.org/drawingml/2006/main">
              <a:graphicData uri="http://schemas.openxmlformats.org/drawingml/2006/picture">
                <pic:pic xmlns:pic="http://schemas.openxmlformats.org/drawingml/2006/picture">
                  <pic:nvPicPr>
                    <pic:cNvPr id="0" name="image8.jpg" descr="IMG_256"/>
                    <pic:cNvPicPr preferRelativeResize="0"/>
                  </pic:nvPicPr>
                  <pic:blipFill>
                    <a:blip r:embed="rId5"/>
                    <a:srcRect/>
                    <a:stretch>
                      <a:fillRect/>
                    </a:stretch>
                  </pic:blipFill>
                  <pic:spPr>
                    <a:xfrm>
                      <a:off x="0" y="0"/>
                      <a:ext cx="4705350" cy="3524250"/>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2.2 IDEATION &amp; BRAINSTORMING MAP</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lastRenderedPageBreak/>
        <w:t>     Ideation is often closely related to the practice of brainstormin</w:t>
      </w:r>
      <w:r>
        <w:rPr>
          <w:rFonts w:ascii="Times New Roman" w:eastAsia="Times New Roman" w:hAnsi="Times New Roman" w:cs="Times New Roman"/>
          <w:color w:val="0E101A"/>
          <w:sz w:val="24"/>
          <w:szCs w:val="24"/>
          <w:highlight w:val="white"/>
        </w:rPr>
        <w:t xml:space="preserve">g, a specific technique that is utilized to </w:t>
      </w:r>
      <w:r>
        <w:rPr>
          <w:rFonts w:ascii="Times New Roman" w:eastAsia="Times New Roman" w:hAnsi="Times New Roman" w:cs="Times New Roman"/>
          <w:color w:val="0E101A"/>
          <w:sz w:val="24"/>
          <w:szCs w:val="24"/>
          <w:highlight w:val="white"/>
        </w:rPr>
        <w:t>generate</w:t>
      </w:r>
      <w:r>
        <w:rPr>
          <w:rFonts w:ascii="Times New Roman" w:eastAsia="Times New Roman" w:hAnsi="Times New Roman" w:cs="Times New Roman"/>
          <w:color w:val="0E101A"/>
          <w:sz w:val="24"/>
          <w:szCs w:val="24"/>
          <w:highlight w:val="white"/>
        </w:rPr>
        <w:t xml:space="preserve"> new ideas.  A principal difference between ideation and brainstorming is that ideation is commonly more thought of as being an individual pursuit, while brainstorming is almost always a group activity.  </w:t>
      </w:r>
      <w:r>
        <w:rPr>
          <w:rFonts w:ascii="Times New Roman" w:eastAsia="Times New Roman" w:hAnsi="Times New Roman" w:cs="Times New Roman"/>
          <w:color w:val="0E101A"/>
          <w:sz w:val="24"/>
          <w:szCs w:val="24"/>
          <w:highlight w:val="white"/>
        </w:rPr>
        <w:t>Brainstorming is usually conducted by getting a group of people together to come up with either general new ideas for solving a specific problem or dealing with a specific situation.</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Brainstorming provides a free and open environment that encourages e</w:t>
      </w:r>
      <w:r>
        <w:rPr>
          <w:rFonts w:ascii="Times New Roman" w:eastAsia="Times New Roman" w:hAnsi="Times New Roman" w:cs="Times New Roman"/>
          <w:color w:val="0E101A"/>
          <w:sz w:val="24"/>
          <w:szCs w:val="24"/>
          <w:highlight w:val="white"/>
        </w:rPr>
        <w:t xml:space="preserve">veryone within a team to participate in the creative thinking process that leads to problem solving.    Prioritizing volume over value, out-of-the-box ideas are welcome and built upon, and all participants are encouraged to collaborate, helping each other </w:t>
      </w:r>
      <w:r>
        <w:rPr>
          <w:rFonts w:ascii="Times New Roman" w:eastAsia="Times New Roman" w:hAnsi="Times New Roman" w:cs="Times New Roman"/>
          <w:color w:val="0E101A"/>
          <w:sz w:val="24"/>
          <w:szCs w:val="24"/>
          <w:highlight w:val="white"/>
        </w:rPr>
        <w:t>develop a rich amount of creative solutions. </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5038725" cy="3771900"/>
            <wp:effectExtent l="0" t="0" r="0" b="0"/>
            <wp:docPr id="22" name="image10.jpg" descr="IMG_257"/>
            <wp:cNvGraphicFramePr/>
            <a:graphic xmlns:a="http://schemas.openxmlformats.org/drawingml/2006/main">
              <a:graphicData uri="http://schemas.openxmlformats.org/drawingml/2006/picture">
                <pic:pic xmlns:pic="http://schemas.openxmlformats.org/drawingml/2006/picture">
                  <pic:nvPicPr>
                    <pic:cNvPr id="0" name="image10.jpg" descr="IMG_257"/>
                    <pic:cNvPicPr preferRelativeResize="0"/>
                  </pic:nvPicPr>
                  <pic:blipFill>
                    <a:blip r:embed="rId6"/>
                    <a:srcRect/>
                    <a:stretch>
                      <a:fillRect/>
                    </a:stretch>
                  </pic:blipFill>
                  <pic:spPr>
                    <a:xfrm>
                      <a:off x="0" y="0"/>
                      <a:ext cx="5038725" cy="3771900"/>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3 </w:t>
      </w:r>
      <w:proofErr w:type="gramStart"/>
      <w:r>
        <w:rPr>
          <w:rFonts w:ascii="Times New Roman" w:eastAsia="Times New Roman" w:hAnsi="Times New Roman" w:cs="Times New Roman"/>
          <w:color w:val="0E101A"/>
          <w:sz w:val="24"/>
          <w:szCs w:val="24"/>
          <w:highlight w:val="white"/>
        </w:rPr>
        <w:t>RESULT</w:t>
      </w:r>
      <w:proofErr w:type="gramEnd"/>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3.1 DATA MODEL:</w:t>
      </w:r>
    </w:p>
    <w:p w:rsidR="001F1728" w:rsidRDefault="001F1728">
      <w:pPr>
        <w:rPr>
          <w:rFonts w:ascii="Times New Roman" w:eastAsia="Times New Roman" w:hAnsi="Times New Roman" w:cs="Times New Roman"/>
        </w:rPr>
      </w:pPr>
    </w:p>
    <w:tbl>
      <w:tblPr>
        <w:tblStyle w:val="a"/>
        <w:tblW w:w="9026" w:type="dxa"/>
        <w:tblInd w:w="-100" w:type="dxa"/>
        <w:tblBorders>
          <w:top w:val="nil"/>
          <w:left w:val="nil"/>
          <w:bottom w:val="nil"/>
          <w:right w:val="nil"/>
          <w:insideH w:val="nil"/>
          <w:insideV w:val="nil"/>
        </w:tblBorders>
        <w:tblLayout w:type="fixed"/>
        <w:tblLook w:val="0000"/>
      </w:tblPr>
      <w:tblGrid>
        <w:gridCol w:w="2586"/>
        <w:gridCol w:w="2510"/>
        <w:gridCol w:w="3930"/>
      </w:tblGrid>
      <w:tr w:rsidR="001F1728">
        <w:trPr>
          <w:cantSplit/>
          <w:tblHeader/>
        </w:trPr>
        <w:tc>
          <w:tcPr>
            <w:tcW w:w="25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OBJECT NAME</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FIELD LABEL</w:t>
            </w:r>
          </w:p>
        </w:tc>
        <w:tc>
          <w:tcPr>
            <w:tcW w:w="3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DATA TYPE</w:t>
            </w:r>
          </w:p>
        </w:tc>
      </w:tr>
      <w:tr w:rsidR="001F1728">
        <w:trPr>
          <w:cantSplit/>
          <w:tblHeader/>
        </w:trPr>
        <w:tc>
          <w:tcPr>
            <w:tcW w:w="25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obj1</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Department</w:t>
            </w:r>
          </w:p>
        </w:tc>
        <w:tc>
          <w:tcPr>
            <w:tcW w:w="3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Currency</w:t>
            </w:r>
          </w:p>
        </w:tc>
      </w:tr>
      <w:tr w:rsidR="001F1728">
        <w:trPr>
          <w:cantSplit/>
          <w:tblHeader/>
        </w:trPr>
        <w:tc>
          <w:tcPr>
            <w:tcW w:w="25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obj2</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Travel Approval</w:t>
            </w:r>
          </w:p>
        </w:tc>
        <w:tc>
          <w:tcPr>
            <w:tcW w:w="3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Pick list</w:t>
            </w:r>
          </w:p>
        </w:tc>
      </w:tr>
      <w:tr w:rsidR="001F1728">
        <w:trPr>
          <w:cantSplit/>
          <w:tblHeader/>
        </w:trPr>
        <w:tc>
          <w:tcPr>
            <w:tcW w:w="25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obj3</w:t>
            </w:r>
          </w:p>
        </w:tc>
        <w:tc>
          <w:tcPr>
            <w:tcW w:w="2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Expense Item</w:t>
            </w:r>
          </w:p>
        </w:tc>
        <w:tc>
          <w:tcPr>
            <w:tcW w:w="3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1728" w:rsidRDefault="0015384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Master-Detail Relationship</w:t>
            </w:r>
          </w:p>
        </w:tc>
      </w:tr>
    </w:tbl>
    <w:p w:rsidR="001F1728" w:rsidRDefault="001F1728">
      <w:pPr>
        <w:rPr>
          <w:rFonts w:ascii="Times New Roman" w:eastAsia="Times New Roman" w:hAnsi="Times New Roman" w:cs="Times New Roman"/>
        </w:rPr>
      </w:pP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3.2 ACTIVITY &amp; SCREENSHOT</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lastRenderedPageBreak/>
        <w:t xml:space="preserve">      Milestone 1 is about creating </w:t>
      </w:r>
      <w:proofErr w:type="spellStart"/>
      <w:r>
        <w:rPr>
          <w:rFonts w:ascii="Times New Roman" w:eastAsia="Times New Roman" w:hAnsi="Times New Roman" w:cs="Times New Roman"/>
          <w:color w:val="0E101A"/>
          <w:sz w:val="24"/>
          <w:szCs w:val="24"/>
          <w:highlight w:val="white"/>
        </w:rPr>
        <w:t>Salesforce</w:t>
      </w:r>
      <w:proofErr w:type="spellEnd"/>
      <w:r>
        <w:rPr>
          <w:rFonts w:ascii="Times New Roman" w:eastAsia="Times New Roman" w:hAnsi="Times New Roman" w:cs="Times New Roman"/>
          <w:color w:val="0E101A"/>
          <w:sz w:val="24"/>
          <w:szCs w:val="24"/>
          <w:highlight w:val="white"/>
        </w:rPr>
        <w:t xml:space="preserve"> Org.</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2</w:t>
      </w:r>
      <w:proofErr w:type="gramStart"/>
      <w:r>
        <w:rPr>
          <w:rFonts w:ascii="Times New Roman" w:eastAsia="Times New Roman" w:hAnsi="Times New Roman" w:cs="Times New Roman"/>
          <w:color w:val="0E101A"/>
          <w:sz w:val="24"/>
          <w:szCs w:val="24"/>
          <w:highlight w:val="white"/>
        </w:rPr>
        <w:t>  Creating</w:t>
      </w:r>
      <w:proofErr w:type="gramEnd"/>
      <w:r>
        <w:rPr>
          <w:rFonts w:ascii="Times New Roman" w:eastAsia="Times New Roman" w:hAnsi="Times New Roman" w:cs="Times New Roman"/>
          <w:color w:val="0E101A"/>
          <w:sz w:val="24"/>
          <w:szCs w:val="24"/>
          <w:highlight w:val="white"/>
        </w:rPr>
        <w:t xml:space="preserve"> the Application:</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5734050" cy="2219325"/>
            <wp:effectExtent l="0" t="0" r="0" b="0"/>
            <wp:docPr id="21" name="image9.jpg" descr="IMG_258"/>
            <wp:cNvGraphicFramePr/>
            <a:graphic xmlns:a="http://schemas.openxmlformats.org/drawingml/2006/main">
              <a:graphicData uri="http://schemas.openxmlformats.org/drawingml/2006/picture">
                <pic:pic xmlns:pic="http://schemas.openxmlformats.org/drawingml/2006/picture">
                  <pic:nvPicPr>
                    <pic:cNvPr id="0" name="image9.jpg" descr="IMG_258"/>
                    <pic:cNvPicPr preferRelativeResize="0"/>
                  </pic:nvPicPr>
                  <pic:blipFill>
                    <a:blip r:embed="rId7"/>
                    <a:srcRect/>
                    <a:stretch>
                      <a:fillRect/>
                    </a:stretch>
                  </pic:blipFill>
                  <pic:spPr>
                    <a:xfrm>
                      <a:off x="0" y="0"/>
                      <a:ext cx="5734050" cy="2219325"/>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3</w:t>
      </w:r>
      <w:proofErr w:type="gramStart"/>
      <w:r>
        <w:rPr>
          <w:rFonts w:ascii="Times New Roman" w:eastAsia="Times New Roman" w:hAnsi="Times New Roman" w:cs="Times New Roman"/>
          <w:color w:val="0E101A"/>
          <w:sz w:val="24"/>
          <w:szCs w:val="24"/>
          <w:highlight w:val="white"/>
        </w:rPr>
        <w:t>  What</w:t>
      </w:r>
      <w:proofErr w:type="gramEnd"/>
      <w:r>
        <w:rPr>
          <w:rFonts w:ascii="Times New Roman" w:eastAsia="Times New Roman" w:hAnsi="Times New Roman" w:cs="Times New Roman"/>
          <w:color w:val="0E101A"/>
          <w:sz w:val="24"/>
          <w:szCs w:val="24"/>
          <w:highlight w:val="white"/>
        </w:rPr>
        <w:t xml:space="preserve"> is an object?</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5543550" cy="2905125"/>
            <wp:effectExtent l="0" t="0" r="0" b="0"/>
            <wp:docPr id="24" name="image12.jpg" descr="IMG_259"/>
            <wp:cNvGraphicFramePr/>
            <a:graphic xmlns:a="http://schemas.openxmlformats.org/drawingml/2006/main">
              <a:graphicData uri="http://schemas.openxmlformats.org/drawingml/2006/picture">
                <pic:pic xmlns:pic="http://schemas.openxmlformats.org/drawingml/2006/picture">
                  <pic:nvPicPr>
                    <pic:cNvPr id="0" name="image12.jpg" descr="IMG_259"/>
                    <pic:cNvPicPr preferRelativeResize="0"/>
                  </pic:nvPicPr>
                  <pic:blipFill>
                    <a:blip r:embed="rId8"/>
                    <a:srcRect/>
                    <a:stretch>
                      <a:fillRect/>
                    </a:stretch>
                  </pic:blipFill>
                  <pic:spPr>
                    <a:xfrm>
                      <a:off x="0" y="0"/>
                      <a:ext cx="5543550" cy="2905125"/>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4</w:t>
      </w:r>
      <w:proofErr w:type="gramStart"/>
      <w:r>
        <w:rPr>
          <w:rFonts w:ascii="Times New Roman" w:eastAsia="Times New Roman" w:hAnsi="Times New Roman" w:cs="Times New Roman"/>
          <w:color w:val="0E101A"/>
          <w:sz w:val="24"/>
          <w:szCs w:val="24"/>
          <w:highlight w:val="white"/>
        </w:rPr>
        <w:t>  What</w:t>
      </w:r>
      <w:proofErr w:type="gramEnd"/>
      <w:r>
        <w:rPr>
          <w:rFonts w:ascii="Times New Roman" w:eastAsia="Times New Roman" w:hAnsi="Times New Roman" w:cs="Times New Roman"/>
          <w:color w:val="0E101A"/>
          <w:sz w:val="24"/>
          <w:szCs w:val="24"/>
          <w:highlight w:val="white"/>
        </w:rPr>
        <w:t xml:space="preserve"> is a Tab?</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lastRenderedPageBreak/>
        <w:drawing>
          <wp:inline distT="0" distB="0" distL="114300" distR="114300">
            <wp:extent cx="5734050" cy="3352800"/>
            <wp:effectExtent l="0" t="0" r="0" b="0"/>
            <wp:docPr id="23" name="image11.jpg" descr="IMG_260"/>
            <wp:cNvGraphicFramePr/>
            <a:graphic xmlns:a="http://schemas.openxmlformats.org/drawingml/2006/main">
              <a:graphicData uri="http://schemas.openxmlformats.org/drawingml/2006/picture">
                <pic:pic xmlns:pic="http://schemas.openxmlformats.org/drawingml/2006/picture">
                  <pic:nvPicPr>
                    <pic:cNvPr id="0" name="image11.jpg" descr="IMG_260"/>
                    <pic:cNvPicPr preferRelativeResize="0"/>
                  </pic:nvPicPr>
                  <pic:blipFill>
                    <a:blip r:embed="rId9"/>
                    <a:srcRect/>
                    <a:stretch>
                      <a:fillRect/>
                    </a:stretch>
                  </pic:blipFill>
                  <pic:spPr>
                    <a:xfrm>
                      <a:off x="0" y="0"/>
                      <a:ext cx="5734050" cy="3352800"/>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5</w:t>
      </w:r>
      <w:proofErr w:type="gramStart"/>
      <w:r>
        <w:rPr>
          <w:rFonts w:ascii="Times New Roman" w:eastAsia="Times New Roman" w:hAnsi="Times New Roman" w:cs="Times New Roman"/>
          <w:color w:val="0E101A"/>
          <w:sz w:val="24"/>
          <w:szCs w:val="24"/>
          <w:highlight w:val="white"/>
        </w:rPr>
        <w:t>  Create</w:t>
      </w:r>
      <w:proofErr w:type="gramEnd"/>
      <w:r>
        <w:rPr>
          <w:rFonts w:ascii="Times New Roman" w:eastAsia="Times New Roman" w:hAnsi="Times New Roman" w:cs="Times New Roman"/>
          <w:color w:val="0E101A"/>
          <w:sz w:val="24"/>
          <w:szCs w:val="24"/>
          <w:highlight w:val="white"/>
        </w:rPr>
        <w:t xml:space="preserve"> - </w:t>
      </w:r>
      <w:r>
        <w:rPr>
          <w:rFonts w:ascii="Times New Roman" w:eastAsia="Times New Roman" w:hAnsi="Times New Roman" w:cs="Times New Roman"/>
          <w:color w:val="0E101A"/>
          <w:sz w:val="24"/>
          <w:szCs w:val="24"/>
          <w:highlight w:val="white"/>
        </w:rPr>
        <w:t xml:space="preserve">Fields &amp; Relationships </w:t>
      </w:r>
      <w:r>
        <w:rPr>
          <w:rFonts w:ascii="Times New Roman" w:eastAsia="Times New Roman" w:hAnsi="Times New Roman" w:cs="Times New Roman"/>
          <w:color w:val="0E101A"/>
          <w:sz w:val="24"/>
          <w:szCs w:val="24"/>
          <w:highlight w:val="white"/>
        </w:rPr>
        <w:t>:</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5734050" cy="2886075"/>
            <wp:effectExtent l="0" t="0" r="0" b="0"/>
            <wp:docPr id="14" name="image2.jpg" descr="IMG_261"/>
            <wp:cNvGraphicFramePr/>
            <a:graphic xmlns:a="http://schemas.openxmlformats.org/drawingml/2006/main">
              <a:graphicData uri="http://schemas.openxmlformats.org/drawingml/2006/picture">
                <pic:pic xmlns:pic="http://schemas.openxmlformats.org/drawingml/2006/picture">
                  <pic:nvPicPr>
                    <pic:cNvPr id="0" name="image2.jpg" descr="IMG_261"/>
                    <pic:cNvPicPr preferRelativeResize="0"/>
                  </pic:nvPicPr>
                  <pic:blipFill>
                    <a:blip r:embed="rId10"/>
                    <a:srcRect/>
                    <a:stretch>
                      <a:fillRect/>
                    </a:stretch>
                  </pic:blipFill>
                  <pic:spPr>
                    <a:xfrm>
                      <a:off x="0" y="0"/>
                      <a:ext cx="5734050" cy="2886075"/>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6</w:t>
      </w:r>
      <w:proofErr w:type="gramStart"/>
      <w:r>
        <w:rPr>
          <w:rFonts w:ascii="Times New Roman" w:eastAsia="Times New Roman" w:hAnsi="Times New Roman" w:cs="Times New Roman"/>
          <w:color w:val="0E101A"/>
          <w:sz w:val="24"/>
          <w:szCs w:val="24"/>
          <w:highlight w:val="white"/>
        </w:rPr>
        <w:t>  Import</w:t>
      </w:r>
      <w:proofErr w:type="gramEnd"/>
      <w:r>
        <w:rPr>
          <w:rFonts w:ascii="Times New Roman" w:eastAsia="Times New Roman" w:hAnsi="Times New Roman" w:cs="Times New Roman"/>
          <w:color w:val="0E101A"/>
          <w:sz w:val="24"/>
          <w:szCs w:val="24"/>
          <w:highlight w:val="white"/>
        </w:rPr>
        <w:t xml:space="preserve"> Departments: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lastRenderedPageBreak/>
        <w:drawing>
          <wp:inline distT="0" distB="0" distL="114300" distR="114300">
            <wp:extent cx="5048250" cy="2952750"/>
            <wp:effectExtent l="0" t="0" r="0" b="0"/>
            <wp:docPr id="13" name="image1.jpg" descr="IMG_262"/>
            <wp:cNvGraphicFramePr/>
            <a:graphic xmlns:a="http://schemas.openxmlformats.org/drawingml/2006/main">
              <a:graphicData uri="http://schemas.openxmlformats.org/drawingml/2006/picture">
                <pic:pic xmlns:pic="http://schemas.openxmlformats.org/drawingml/2006/picture">
                  <pic:nvPicPr>
                    <pic:cNvPr id="0" name="image1.jpg" descr="IMG_262"/>
                    <pic:cNvPicPr preferRelativeResize="0"/>
                  </pic:nvPicPr>
                  <pic:blipFill>
                    <a:blip r:embed="rId11"/>
                    <a:srcRect/>
                    <a:stretch>
                      <a:fillRect/>
                    </a:stretch>
                  </pic:blipFill>
                  <pic:spPr>
                    <a:xfrm>
                      <a:off x="0" y="0"/>
                      <a:ext cx="5048250" cy="2952750"/>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7</w:t>
      </w:r>
      <w:proofErr w:type="gramStart"/>
      <w:r>
        <w:rPr>
          <w:rFonts w:ascii="Times New Roman" w:eastAsia="Times New Roman" w:hAnsi="Times New Roman" w:cs="Times New Roman"/>
          <w:color w:val="0E101A"/>
          <w:sz w:val="24"/>
          <w:szCs w:val="24"/>
          <w:highlight w:val="white"/>
        </w:rPr>
        <w:t>  Customize</w:t>
      </w:r>
      <w:proofErr w:type="gramEnd"/>
      <w:r>
        <w:rPr>
          <w:rFonts w:ascii="Times New Roman" w:eastAsia="Times New Roman" w:hAnsi="Times New Roman" w:cs="Times New Roman"/>
          <w:color w:val="0E101A"/>
          <w:sz w:val="24"/>
          <w:szCs w:val="24"/>
          <w:highlight w:val="white"/>
        </w:rPr>
        <w:t xml:space="preserve"> User Interface:</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5734050" cy="2552700"/>
            <wp:effectExtent l="0" t="0" r="0" b="0"/>
            <wp:docPr id="16" name="image4.jpg" descr="IMG_263"/>
            <wp:cNvGraphicFramePr/>
            <a:graphic xmlns:a="http://schemas.openxmlformats.org/drawingml/2006/main">
              <a:graphicData uri="http://schemas.openxmlformats.org/drawingml/2006/picture">
                <pic:pic xmlns:pic="http://schemas.openxmlformats.org/drawingml/2006/picture">
                  <pic:nvPicPr>
                    <pic:cNvPr id="0" name="image4.jpg" descr="IMG_263"/>
                    <pic:cNvPicPr preferRelativeResize="0"/>
                  </pic:nvPicPr>
                  <pic:blipFill>
                    <a:blip r:embed="rId12"/>
                    <a:srcRect/>
                    <a:stretch>
                      <a:fillRect/>
                    </a:stretch>
                  </pic:blipFill>
                  <pic:spPr>
                    <a:xfrm>
                      <a:off x="0" y="0"/>
                      <a:ext cx="5734050" cy="2552700"/>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8</w:t>
      </w:r>
      <w:proofErr w:type="gramStart"/>
      <w:r>
        <w:rPr>
          <w:rFonts w:ascii="Times New Roman" w:eastAsia="Times New Roman" w:hAnsi="Times New Roman" w:cs="Times New Roman"/>
          <w:color w:val="0E101A"/>
          <w:sz w:val="24"/>
          <w:szCs w:val="24"/>
          <w:highlight w:val="white"/>
        </w:rPr>
        <w:t>  Use</w:t>
      </w:r>
      <w:proofErr w:type="gramEnd"/>
      <w:r>
        <w:rPr>
          <w:rFonts w:ascii="Times New Roman" w:eastAsia="Times New Roman" w:hAnsi="Times New Roman" w:cs="Times New Roman"/>
          <w:color w:val="0E101A"/>
          <w:sz w:val="24"/>
          <w:szCs w:val="24"/>
          <w:highlight w:val="white"/>
        </w:rPr>
        <w:t xml:space="preserve"> customization:</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5734050" cy="2057400"/>
            <wp:effectExtent l="0" t="0" r="0" b="0"/>
            <wp:docPr id="15" name="image3.jpg" descr="IMG_264"/>
            <wp:cNvGraphicFramePr/>
            <a:graphic xmlns:a="http://schemas.openxmlformats.org/drawingml/2006/main">
              <a:graphicData uri="http://schemas.openxmlformats.org/drawingml/2006/picture">
                <pic:pic xmlns:pic="http://schemas.openxmlformats.org/drawingml/2006/picture">
                  <pic:nvPicPr>
                    <pic:cNvPr id="0" name="image3.jpg" descr="IMG_264"/>
                    <pic:cNvPicPr preferRelativeResize="0"/>
                  </pic:nvPicPr>
                  <pic:blipFill>
                    <a:blip r:embed="rId13"/>
                    <a:srcRect/>
                    <a:stretch>
                      <a:fillRect/>
                    </a:stretch>
                  </pic:blipFill>
                  <pic:spPr>
                    <a:xfrm>
                      <a:off x="0" y="0"/>
                      <a:ext cx="5734050" cy="2057400"/>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9</w:t>
      </w:r>
      <w:proofErr w:type="gramStart"/>
      <w:r>
        <w:rPr>
          <w:rFonts w:ascii="Times New Roman" w:eastAsia="Times New Roman" w:hAnsi="Times New Roman" w:cs="Times New Roman"/>
          <w:color w:val="0E101A"/>
          <w:sz w:val="24"/>
          <w:szCs w:val="24"/>
          <w:highlight w:val="white"/>
        </w:rPr>
        <w:t>  Add</w:t>
      </w:r>
      <w:proofErr w:type="gramEnd"/>
      <w:r>
        <w:rPr>
          <w:rFonts w:ascii="Times New Roman" w:eastAsia="Times New Roman" w:hAnsi="Times New Roman" w:cs="Times New Roman"/>
          <w:color w:val="0E101A"/>
          <w:sz w:val="24"/>
          <w:szCs w:val="24"/>
          <w:highlight w:val="white"/>
        </w:rPr>
        <w:t xml:space="preserve"> Business Logic to Travel App:</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lastRenderedPageBreak/>
        <w:drawing>
          <wp:inline distT="0" distB="0" distL="114300" distR="114300">
            <wp:extent cx="5734050" cy="2743200"/>
            <wp:effectExtent l="0" t="0" r="0" b="0"/>
            <wp:docPr id="19" name="image7.jpg" descr="IMG_265"/>
            <wp:cNvGraphicFramePr/>
            <a:graphic xmlns:a="http://schemas.openxmlformats.org/drawingml/2006/main">
              <a:graphicData uri="http://schemas.openxmlformats.org/drawingml/2006/picture">
                <pic:pic xmlns:pic="http://schemas.openxmlformats.org/drawingml/2006/picture">
                  <pic:nvPicPr>
                    <pic:cNvPr id="0" name="image7.jpg" descr="IMG_265"/>
                    <pic:cNvPicPr preferRelativeResize="0"/>
                  </pic:nvPicPr>
                  <pic:blipFill>
                    <a:blip r:embed="rId14"/>
                    <a:srcRect/>
                    <a:stretch>
                      <a:fillRect/>
                    </a:stretch>
                  </pic:blipFill>
                  <pic:spPr>
                    <a:xfrm>
                      <a:off x="0" y="0"/>
                      <a:ext cx="5734050" cy="2743200"/>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      Milestone 10 </w:t>
      </w:r>
      <w:proofErr w:type="gramStart"/>
      <w:r>
        <w:rPr>
          <w:rFonts w:ascii="Times New Roman" w:eastAsia="Times New Roman" w:hAnsi="Times New Roman" w:cs="Times New Roman"/>
          <w:color w:val="0E101A"/>
          <w:sz w:val="24"/>
          <w:szCs w:val="24"/>
          <w:highlight w:val="white"/>
        </w:rPr>
        <w:t>What</w:t>
      </w:r>
      <w:proofErr w:type="gramEnd"/>
      <w:r>
        <w:rPr>
          <w:rFonts w:ascii="Times New Roman" w:eastAsia="Times New Roman" w:hAnsi="Times New Roman" w:cs="Times New Roman"/>
          <w:color w:val="0E101A"/>
          <w:sz w:val="24"/>
          <w:szCs w:val="24"/>
          <w:highlight w:val="white"/>
        </w:rPr>
        <w:t xml:space="preserve"> are Reports?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5734050" cy="2628900"/>
            <wp:effectExtent l="0" t="0" r="0" b="0"/>
            <wp:docPr id="17" name="image5.jpg" descr="IMG_266"/>
            <wp:cNvGraphicFramePr/>
            <a:graphic xmlns:a="http://schemas.openxmlformats.org/drawingml/2006/main">
              <a:graphicData uri="http://schemas.openxmlformats.org/drawingml/2006/picture">
                <pic:pic xmlns:pic="http://schemas.openxmlformats.org/drawingml/2006/picture">
                  <pic:nvPicPr>
                    <pic:cNvPr id="0" name="image5.jpg" descr="IMG_266"/>
                    <pic:cNvPicPr preferRelativeResize="0"/>
                  </pic:nvPicPr>
                  <pic:blipFill>
                    <a:blip r:embed="rId15"/>
                    <a:srcRect/>
                    <a:stretch>
                      <a:fillRect/>
                    </a:stretch>
                  </pic:blipFill>
                  <pic:spPr>
                    <a:xfrm>
                      <a:off x="0" y="0"/>
                      <a:ext cx="5734050" cy="2628900"/>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Milestone 11 Dashboards: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E101A"/>
          <w:sz w:val="24"/>
          <w:szCs w:val="24"/>
          <w:highlight w:val="white"/>
          <w:lang w:eastAsia="en-US"/>
        </w:rPr>
        <w:drawing>
          <wp:inline distT="0" distB="0" distL="114300" distR="114300">
            <wp:extent cx="5734050" cy="2543175"/>
            <wp:effectExtent l="0" t="0" r="0" b="0"/>
            <wp:docPr id="18" name="image6.jpg" descr="IMG_267"/>
            <wp:cNvGraphicFramePr/>
            <a:graphic xmlns:a="http://schemas.openxmlformats.org/drawingml/2006/main">
              <a:graphicData uri="http://schemas.openxmlformats.org/drawingml/2006/picture">
                <pic:pic xmlns:pic="http://schemas.openxmlformats.org/drawingml/2006/picture">
                  <pic:nvPicPr>
                    <pic:cNvPr id="0" name="image6.jpg" descr="IMG_267"/>
                    <pic:cNvPicPr preferRelativeResize="0"/>
                  </pic:nvPicPr>
                  <pic:blipFill>
                    <a:blip r:embed="rId16"/>
                    <a:srcRect/>
                    <a:stretch>
                      <a:fillRect/>
                    </a:stretch>
                  </pic:blipFill>
                  <pic:spPr>
                    <a:xfrm>
                      <a:off x="0" y="0"/>
                      <a:ext cx="5734050" cy="2543175"/>
                    </a:xfrm>
                    <a:prstGeom prst="rect">
                      <a:avLst/>
                    </a:prstGeom>
                    <a:ln/>
                  </pic:spPr>
                </pic:pic>
              </a:graphicData>
            </a:graphic>
          </wp:inline>
        </w:drawing>
      </w:r>
    </w:p>
    <w:p w:rsidR="001F1728" w:rsidRDefault="00153848">
      <w:p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highlight w:val="white"/>
        </w:rPr>
        <w:lastRenderedPageBreak/>
        <w:t>4</w:t>
      </w:r>
      <w:r>
        <w:rPr>
          <w:rFonts w:ascii="Times New Roman" w:eastAsia="Times New Roman" w:hAnsi="Times New Roman" w:cs="Times New Roman"/>
          <w:color w:val="0E101A"/>
          <w:sz w:val="24"/>
          <w:szCs w:val="24"/>
          <w:highlight w:val="white"/>
        </w:rPr>
        <w:t xml:space="preserve"> TRAILHEAD PROFILE PUBLIC URL</w:t>
      </w:r>
      <w:r>
        <w:rPr>
          <w:rFonts w:ascii="Times New Roman" w:eastAsia="Times New Roman" w:hAnsi="Times New Roman" w:cs="Times New Roman"/>
          <w:sz w:val="24"/>
          <w:szCs w:val="24"/>
        </w:rPr>
        <w:t xml:space="preserve">         </w:t>
      </w:r>
    </w:p>
    <w:p w:rsidR="001F1728" w:rsidRDefault="002A7996">
      <w:p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TEAM  LEADER</w:t>
      </w:r>
      <w:proofErr w:type="gramEnd"/>
      <w:r>
        <w:rPr>
          <w:rFonts w:ascii="Times New Roman" w:eastAsia="Times New Roman" w:hAnsi="Times New Roman" w:cs="Times New Roman"/>
          <w:color w:val="1155CC"/>
          <w:sz w:val="24"/>
          <w:szCs w:val="24"/>
          <w:u w:val="single"/>
        </w:rPr>
        <w:t xml:space="preserve"> ; </w:t>
      </w:r>
      <w:r>
        <w:rPr>
          <w:rFonts w:ascii="Arial" w:hAnsi="Arial" w:cs="Arial"/>
          <w:color w:val="222222"/>
          <w:shd w:val="clear" w:color="auto" w:fill="FFFFFF"/>
        </w:rPr>
        <w:t> </w:t>
      </w:r>
      <w:hyperlink r:id="rId17" w:tgtFrame="_blank" w:history="1">
        <w:r>
          <w:rPr>
            <w:rStyle w:val="Hyperlink"/>
            <w:rFonts w:ascii="Arial" w:hAnsi="Arial" w:cs="Arial"/>
            <w:color w:val="1155CC"/>
            <w:shd w:val="clear" w:color="auto" w:fill="FFFFFF"/>
          </w:rPr>
          <w:t>https://trailblazer.me/id/arshs19</w:t>
        </w:r>
      </w:hyperlink>
    </w:p>
    <w:p w:rsidR="001F1728" w:rsidRDefault="001F1728">
      <w:pPr>
        <w:pBdr>
          <w:top w:val="nil"/>
          <w:left w:val="nil"/>
          <w:bottom w:val="nil"/>
          <w:right w:val="nil"/>
          <w:between w:val="nil"/>
        </w:pBdr>
        <w:spacing w:after="200"/>
        <w:rPr>
          <w:rFonts w:ascii="Times New Roman" w:eastAsia="Times New Roman" w:hAnsi="Times New Roman" w:cs="Times New Roman"/>
          <w:color w:val="000000"/>
          <w:sz w:val="24"/>
          <w:szCs w:val="24"/>
        </w:rPr>
      </w:pPr>
      <w:sdt>
        <w:sdtPr>
          <w:tag w:val="goog_rdk_1"/>
          <w:id w:val="259563"/>
        </w:sdtPr>
        <w:sdtContent>
          <w:ins w:id="0" w:author="Oviya Navan" w:date="2023-04-20T18:06:00Z">
            <w:r w:rsidR="00153848">
              <w:rPr>
                <w:rFonts w:ascii="Times New Roman" w:eastAsia="Times New Roman" w:hAnsi="Times New Roman" w:cs="Times New Roman"/>
                <w:sz w:val="24"/>
                <w:szCs w:val="24"/>
              </w:rPr>
              <w:t xml:space="preserve">   </w:t>
            </w:r>
          </w:ins>
        </w:sdtContent>
      </w:sdt>
      <w:r w:rsidR="00153848">
        <w:rPr>
          <w:rFonts w:ascii="Times New Roman" w:eastAsia="Times New Roman" w:hAnsi="Times New Roman" w:cs="Times New Roman"/>
          <w:sz w:val="24"/>
          <w:szCs w:val="24"/>
        </w:rPr>
        <w:t>TEAM MEMBER 1</w:t>
      </w:r>
      <w:proofErr w:type="gramStart"/>
      <w:r w:rsidR="00153848">
        <w:rPr>
          <w:rFonts w:ascii="Times New Roman" w:eastAsia="Times New Roman" w:hAnsi="Times New Roman" w:cs="Times New Roman"/>
          <w:sz w:val="24"/>
          <w:szCs w:val="24"/>
        </w:rPr>
        <w:t>-</w:t>
      </w:r>
      <w:r w:rsidR="00153848">
        <w:rPr>
          <w:rFonts w:ascii="Times New Roman" w:eastAsia="Times New Roman" w:hAnsi="Times New Roman" w:cs="Times New Roman"/>
          <w:color w:val="1155CC"/>
          <w:sz w:val="24"/>
          <w:szCs w:val="24"/>
          <w:u w:val="single"/>
        </w:rPr>
        <w:t xml:space="preserve"> </w:t>
      </w:r>
      <w:r w:rsidR="002A7996">
        <w:rPr>
          <w:rFonts w:ascii="Arial" w:hAnsi="Arial" w:cs="Arial"/>
          <w:color w:val="222222"/>
          <w:shd w:val="clear" w:color="auto" w:fill="FFFFFF"/>
        </w:rPr>
        <w:t> </w:t>
      </w:r>
      <w:proofErr w:type="gramEnd"/>
      <w:r w:rsidR="002A7996">
        <w:fldChar w:fldCharType="begin"/>
      </w:r>
      <w:r w:rsidR="002A7996">
        <w:instrText xml:space="preserve"> HYPERLINK "https://trailblazer.me/id/nnishanth4" \t "_blank" </w:instrText>
      </w:r>
      <w:r w:rsidR="002A7996">
        <w:fldChar w:fldCharType="separate"/>
      </w:r>
      <w:r w:rsidR="002A7996">
        <w:rPr>
          <w:rStyle w:val="Hyperlink"/>
          <w:rFonts w:ascii="Arial" w:hAnsi="Arial" w:cs="Arial"/>
          <w:color w:val="1155CC"/>
          <w:shd w:val="clear" w:color="auto" w:fill="FFFFFF"/>
        </w:rPr>
        <w:t>https://trailblazer.me/id/nnishanth4</w:t>
      </w:r>
      <w:r w:rsidR="002A7996">
        <w:fldChar w:fldCharType="end"/>
      </w:r>
    </w:p>
    <w:p w:rsidR="001F1728" w:rsidRDefault="001F1728">
      <w:pPr>
        <w:pBdr>
          <w:top w:val="nil"/>
          <w:left w:val="nil"/>
          <w:bottom w:val="nil"/>
          <w:right w:val="nil"/>
          <w:between w:val="nil"/>
        </w:pBdr>
        <w:spacing w:after="200"/>
        <w:rPr>
          <w:rFonts w:ascii="Times New Roman" w:eastAsia="Times New Roman" w:hAnsi="Times New Roman" w:cs="Times New Roman"/>
          <w:color w:val="000000"/>
          <w:sz w:val="24"/>
          <w:szCs w:val="24"/>
        </w:rPr>
      </w:pPr>
      <w:sdt>
        <w:sdtPr>
          <w:tag w:val="goog_rdk_3"/>
          <w:id w:val="259564"/>
        </w:sdtPr>
        <w:sdtContent>
          <w:ins w:id="1" w:author="Oviya Navan" w:date="2023-04-20T18:06:00Z">
            <w:r w:rsidR="00153848">
              <w:rPr>
                <w:rFonts w:ascii="Times New Roman" w:eastAsia="Times New Roman" w:hAnsi="Times New Roman" w:cs="Times New Roman"/>
                <w:color w:val="000000"/>
                <w:sz w:val="24"/>
                <w:szCs w:val="24"/>
              </w:rPr>
              <w:t xml:space="preserve">   </w:t>
            </w:r>
          </w:ins>
        </w:sdtContent>
      </w:sdt>
      <w:r w:rsidR="00153848">
        <w:rPr>
          <w:rFonts w:ascii="Times New Roman" w:eastAsia="Times New Roman" w:hAnsi="Times New Roman" w:cs="Times New Roman"/>
          <w:color w:val="000000"/>
          <w:sz w:val="24"/>
          <w:szCs w:val="24"/>
          <w:highlight w:val="white"/>
        </w:rPr>
        <w:t>TEAM MEMBER 2-</w:t>
      </w:r>
      <w:hyperlink r:id="rId18" w:tgtFrame="_blank" w:history="1">
        <w:r w:rsidR="002A7996">
          <w:rPr>
            <w:rStyle w:val="Hyperlink"/>
            <w:rFonts w:ascii="Arial" w:hAnsi="Arial" w:cs="Arial"/>
            <w:color w:val="1155CC"/>
            <w:shd w:val="clear" w:color="auto" w:fill="FFFFFF"/>
          </w:rPr>
          <w:t>https://trailblazer.me/id/vikrv5</w:t>
        </w:r>
      </w:hyperlink>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TEAM MEMBER 3 -</w:t>
      </w:r>
      <w:hyperlink r:id="rId19" w:tgtFrame="_blank" w:history="1">
        <w:r w:rsidR="002A7996">
          <w:rPr>
            <w:rStyle w:val="Hyperlink"/>
            <w:rFonts w:ascii="Arial" w:hAnsi="Arial" w:cs="Arial"/>
            <w:color w:val="1155CC"/>
            <w:shd w:val="clear" w:color="auto" w:fill="FFFFFF"/>
          </w:rPr>
          <w:t>https://trailblazer.me/id/vvishnu54</w:t>
        </w:r>
      </w:hyperlink>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5 ADVANTAGES &amp; DISADVANTAGES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ADVANTAGES: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     As an Employee you are </w:t>
      </w:r>
      <w:r>
        <w:rPr>
          <w:rFonts w:ascii="Times New Roman" w:eastAsia="Times New Roman" w:hAnsi="Times New Roman" w:cs="Times New Roman"/>
          <w:color w:val="0E101A"/>
          <w:sz w:val="24"/>
          <w:szCs w:val="24"/>
          <w:highlight w:val="white"/>
        </w:rPr>
        <w:t>guaranteed payment</w:t>
      </w:r>
      <w:r>
        <w:rPr>
          <w:rFonts w:ascii="Times New Roman" w:eastAsia="Times New Roman" w:hAnsi="Times New Roman" w:cs="Times New Roman"/>
          <w:color w:val="0E101A"/>
          <w:sz w:val="24"/>
          <w:szCs w:val="24"/>
          <w:highlight w:val="white"/>
        </w:rPr>
        <w:t xml:space="preserve"> for your services either weekly or monthly depending on your agr</w:t>
      </w:r>
      <w:r>
        <w:rPr>
          <w:rFonts w:ascii="Times New Roman" w:eastAsia="Times New Roman" w:hAnsi="Times New Roman" w:cs="Times New Roman"/>
          <w:color w:val="0E101A"/>
          <w:sz w:val="24"/>
          <w:szCs w:val="24"/>
          <w:highlight w:val="white"/>
        </w:rPr>
        <w:t xml:space="preserve">eement, but definitely on the due date of your agreement you will be paid whether or not the company </w:t>
      </w:r>
      <w:r>
        <w:rPr>
          <w:rFonts w:ascii="Times New Roman" w:eastAsia="Times New Roman" w:hAnsi="Times New Roman" w:cs="Times New Roman"/>
          <w:color w:val="0E101A"/>
          <w:sz w:val="24"/>
          <w:szCs w:val="24"/>
          <w:highlight w:val="white"/>
        </w:rPr>
        <w:t>is making</w:t>
      </w:r>
      <w:r>
        <w:rPr>
          <w:rFonts w:ascii="Times New Roman" w:eastAsia="Times New Roman" w:hAnsi="Times New Roman" w:cs="Times New Roman"/>
          <w:color w:val="0E101A"/>
          <w:sz w:val="24"/>
          <w:szCs w:val="24"/>
          <w:highlight w:val="white"/>
        </w:rPr>
        <w:t xml:space="preserve"> profit.  So therefore whether the Employer is running on a Loss or not, you will be guaranteed of your pay.</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w:t>
      </w:r>
    </w:p>
    <w:p w:rsidR="001F1728" w:rsidRDefault="001F1728">
      <w:pPr>
        <w:rPr>
          <w:rFonts w:ascii="Times New Roman" w:eastAsia="Times New Roman" w:hAnsi="Times New Roman" w:cs="Times New Roman"/>
        </w:rPr>
      </w:pP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DISADVANTAGES: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     One major disadvantage of being an employee is that there is usually no equality between your Pay and Work, meaning that the pay of an Employee is usually not commensurate </w:t>
      </w:r>
      <w:r>
        <w:rPr>
          <w:rFonts w:ascii="Times New Roman" w:eastAsia="Times New Roman" w:hAnsi="Times New Roman" w:cs="Times New Roman"/>
          <w:color w:val="0E101A"/>
          <w:sz w:val="24"/>
          <w:szCs w:val="24"/>
          <w:highlight w:val="white"/>
        </w:rPr>
        <w:t>with their</w:t>
      </w:r>
      <w:r>
        <w:rPr>
          <w:rFonts w:ascii="Times New Roman" w:eastAsia="Times New Roman" w:hAnsi="Times New Roman" w:cs="Times New Roman"/>
          <w:color w:val="0E101A"/>
          <w:sz w:val="24"/>
          <w:szCs w:val="24"/>
          <w:highlight w:val="white"/>
        </w:rPr>
        <w:t xml:space="preserve"> work.  As an Employee you could work as an Elephant and eat like an </w:t>
      </w:r>
      <w:r>
        <w:rPr>
          <w:rFonts w:ascii="Times New Roman" w:eastAsia="Times New Roman" w:hAnsi="Times New Roman" w:cs="Times New Roman"/>
          <w:color w:val="0E101A"/>
          <w:sz w:val="24"/>
          <w:szCs w:val="24"/>
          <w:highlight w:val="white"/>
        </w:rPr>
        <w:t>Ant.</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6 APPLICATIONS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Build and customize a Lightning app for travel approvals using clicks, not code.  Set up a Lightning app to streamline the travel approval process.  Use list views and page layouts to streamline an app user's experience.  Add busin</w:t>
      </w:r>
      <w:r>
        <w:rPr>
          <w:rFonts w:ascii="Times New Roman" w:eastAsia="Times New Roman" w:hAnsi="Times New Roman" w:cs="Times New Roman"/>
          <w:color w:val="0E101A"/>
          <w:sz w:val="24"/>
          <w:szCs w:val="24"/>
          <w:highlight w:val="white"/>
        </w:rPr>
        <w:t>ess logic to improve the user experience.  Use reports and dashboards to analyze your travel approvals.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w:t>
      </w:r>
      <w:proofErr w:type="spellStart"/>
      <w:r>
        <w:rPr>
          <w:rFonts w:ascii="Times New Roman" w:eastAsia="Times New Roman" w:hAnsi="Times New Roman" w:cs="Times New Roman"/>
          <w:color w:val="0E101A"/>
          <w:sz w:val="24"/>
          <w:szCs w:val="24"/>
          <w:highlight w:val="white"/>
        </w:rPr>
        <w:t>Salesforce</w:t>
      </w:r>
      <w:proofErr w:type="spellEnd"/>
      <w:r>
        <w:rPr>
          <w:rFonts w:ascii="Times New Roman" w:eastAsia="Times New Roman" w:hAnsi="Times New Roman" w:cs="Times New Roman"/>
          <w:color w:val="0E101A"/>
          <w:sz w:val="24"/>
          <w:szCs w:val="24"/>
          <w:highlight w:val="white"/>
        </w:rPr>
        <w:t xml:space="preserve"> is the world’s #1 customer relationship management (CRM) platform.  We help your marketing, sales, commence, service and IT teams work a</w:t>
      </w:r>
      <w:r>
        <w:rPr>
          <w:rFonts w:ascii="Times New Roman" w:eastAsia="Times New Roman" w:hAnsi="Times New Roman" w:cs="Times New Roman"/>
          <w:color w:val="0E101A"/>
          <w:sz w:val="24"/>
          <w:szCs w:val="24"/>
          <w:highlight w:val="white"/>
        </w:rPr>
        <w:t>s one from anywhere- so you can keep your customers happy everywhere.</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7 </w:t>
      </w:r>
      <w:proofErr w:type="gramStart"/>
      <w:r>
        <w:rPr>
          <w:rFonts w:ascii="Times New Roman" w:eastAsia="Times New Roman" w:hAnsi="Times New Roman" w:cs="Times New Roman"/>
          <w:color w:val="0E101A"/>
          <w:sz w:val="24"/>
          <w:szCs w:val="24"/>
          <w:highlight w:val="white"/>
        </w:rPr>
        <w:t>CONCLUSION</w:t>
      </w:r>
      <w:proofErr w:type="gramEnd"/>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bookmarkStart w:id="2" w:name="_heading=h.gjdgxs" w:colFirst="0" w:colLast="0"/>
      <w:bookmarkEnd w:id="2"/>
      <w:r>
        <w:rPr>
          <w:rFonts w:ascii="Times New Roman" w:eastAsia="Times New Roman" w:hAnsi="Times New Roman" w:cs="Times New Roman"/>
          <w:color w:val="0E101A"/>
          <w:sz w:val="24"/>
          <w:szCs w:val="24"/>
          <w:highlight w:val="white"/>
        </w:rPr>
        <w:t>     Customer Relationship Management enables a company to align its strategy with the needs of the customer in order to best meet those needs and thus ensure long-term cust</w:t>
      </w:r>
      <w:r>
        <w:rPr>
          <w:rFonts w:ascii="Times New Roman" w:eastAsia="Times New Roman" w:hAnsi="Times New Roman" w:cs="Times New Roman"/>
          <w:color w:val="0E101A"/>
          <w:sz w:val="24"/>
          <w:szCs w:val="24"/>
          <w:highlight w:val="white"/>
        </w:rPr>
        <w:t>omer loyalty.  However, in order to be successful in these aims, the different company departments have to work together and use measures in a coordinated fashion.  This purpose is achieved via a customer database which is analyzed and updated using CRM so</w:t>
      </w:r>
      <w:r>
        <w:rPr>
          <w:rFonts w:ascii="Times New Roman" w:eastAsia="Times New Roman" w:hAnsi="Times New Roman" w:cs="Times New Roman"/>
          <w:color w:val="0E101A"/>
          <w:sz w:val="24"/>
          <w:szCs w:val="24"/>
          <w:highlight w:val="white"/>
        </w:rPr>
        <w:t xml:space="preserve">ftware.  This approach will be of particular interest to companies operating in highly competitive </w:t>
      </w:r>
      <w:r>
        <w:rPr>
          <w:rFonts w:ascii="Times New Roman" w:eastAsia="Times New Roman" w:hAnsi="Times New Roman" w:cs="Times New Roman"/>
          <w:color w:val="0E101A"/>
          <w:sz w:val="24"/>
          <w:szCs w:val="24"/>
          <w:highlight w:val="white"/>
        </w:rPr>
        <w:t>markets; it is</w:t>
      </w:r>
      <w:r>
        <w:rPr>
          <w:rFonts w:ascii="Times New Roman" w:eastAsia="Times New Roman" w:hAnsi="Times New Roman" w:cs="Times New Roman"/>
          <w:color w:val="0E101A"/>
          <w:sz w:val="24"/>
          <w:szCs w:val="24"/>
          <w:highlight w:val="white"/>
        </w:rPr>
        <w:t xml:space="preserve"> difficult to attract new customers.</w:t>
      </w:r>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t xml:space="preserve">8 FUTURE </w:t>
      </w:r>
      <w:proofErr w:type="gramStart"/>
      <w:r>
        <w:rPr>
          <w:rFonts w:ascii="Times New Roman" w:eastAsia="Times New Roman" w:hAnsi="Times New Roman" w:cs="Times New Roman"/>
          <w:color w:val="0E101A"/>
          <w:sz w:val="24"/>
          <w:szCs w:val="24"/>
          <w:highlight w:val="white"/>
        </w:rPr>
        <w:t>SCOPE</w:t>
      </w:r>
      <w:proofErr w:type="gramEnd"/>
    </w:p>
    <w:p w:rsidR="001F1728" w:rsidRDefault="00153848">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highlight w:val="white"/>
        </w:rPr>
        <w:lastRenderedPageBreak/>
        <w:t>     The best CRM technology today uses cloud-based, mobile-friendly, and AI-optimized soft</w:t>
      </w:r>
      <w:r>
        <w:rPr>
          <w:rFonts w:ascii="Times New Roman" w:eastAsia="Times New Roman" w:hAnsi="Times New Roman" w:cs="Times New Roman"/>
          <w:color w:val="0E101A"/>
          <w:sz w:val="24"/>
          <w:szCs w:val="24"/>
          <w:highlight w:val="white"/>
        </w:rPr>
        <w:t xml:space="preserve">ware.  These features are increasingly the norm, not the future.  CRM already gives companies the ability to provide key personalized customer experience.  The future of customer relationship management can be seen in a number of ways, including increased </w:t>
      </w:r>
      <w:r>
        <w:rPr>
          <w:rFonts w:ascii="Times New Roman" w:eastAsia="Times New Roman" w:hAnsi="Times New Roman" w:cs="Times New Roman"/>
          <w:color w:val="0E101A"/>
          <w:sz w:val="24"/>
          <w:szCs w:val="24"/>
          <w:highlight w:val="white"/>
        </w:rPr>
        <w:t>adoption</w:t>
      </w:r>
      <w:r>
        <w:rPr>
          <w:rFonts w:ascii="Times New Roman" w:eastAsia="Times New Roman" w:hAnsi="Times New Roman" w:cs="Times New Roman"/>
          <w:color w:val="0E101A"/>
          <w:sz w:val="24"/>
          <w:szCs w:val="24"/>
          <w:highlight w:val="white"/>
        </w:rPr>
        <w:t xml:space="preserve"> of CRM technology across enterprises, deeper insights fueled by expanding artificial intelligence, and more robust customer data integration.  Companies that invest in CRM will benefit from having a single source of customer truth, as well as a way to uni</w:t>
      </w:r>
      <w:r>
        <w:rPr>
          <w:rFonts w:ascii="Times New Roman" w:eastAsia="Times New Roman" w:hAnsi="Times New Roman" w:cs="Times New Roman"/>
          <w:color w:val="0E101A"/>
          <w:sz w:val="24"/>
          <w:szCs w:val="24"/>
          <w:highlight w:val="white"/>
        </w:rPr>
        <w:t>formly support the entirety of the customer life cycle.</w:t>
      </w:r>
    </w:p>
    <w:p w:rsidR="001F1728" w:rsidRDefault="001F1728">
      <w:pPr>
        <w:rPr>
          <w:rFonts w:ascii="Times New Roman" w:eastAsia="Times New Roman" w:hAnsi="Times New Roman" w:cs="Times New Roman"/>
        </w:rPr>
      </w:pPr>
    </w:p>
    <w:p w:rsidR="001F1728" w:rsidRDefault="001F1728">
      <w:pPr>
        <w:rPr>
          <w:rFonts w:ascii="Times New Roman" w:eastAsia="Times New Roman" w:hAnsi="Times New Roman" w:cs="Times New Roman"/>
        </w:rPr>
      </w:pPr>
    </w:p>
    <w:sectPr w:rsidR="001F1728" w:rsidSect="001F1728">
      <w:pgSz w:w="11906" w:h="16838"/>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F1728"/>
    <w:rsid w:val="00153848"/>
    <w:rsid w:val="001F1728"/>
    <w:rsid w:val="002A7996"/>
    <w:rsid w:val="00733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728"/>
    <w:rPr>
      <w:rFonts w:asciiTheme="minorHAnsi" w:eastAsiaTheme="minorEastAsia" w:hAnsiTheme="minorHAnsi" w:cstheme="minorBidi"/>
      <w:lang w:eastAsia="zh-CN"/>
    </w:rPr>
  </w:style>
  <w:style w:type="paragraph" w:styleId="Heading1">
    <w:name w:val="heading 1"/>
    <w:basedOn w:val="normal0"/>
    <w:next w:val="normal0"/>
    <w:rsid w:val="001F1728"/>
    <w:pPr>
      <w:keepNext/>
      <w:keepLines/>
      <w:spacing w:before="480" w:after="120"/>
      <w:outlineLvl w:val="0"/>
    </w:pPr>
    <w:rPr>
      <w:b/>
      <w:sz w:val="48"/>
      <w:szCs w:val="48"/>
    </w:rPr>
  </w:style>
  <w:style w:type="paragraph" w:styleId="Heading2">
    <w:name w:val="heading 2"/>
    <w:basedOn w:val="normal0"/>
    <w:next w:val="normal0"/>
    <w:rsid w:val="001F1728"/>
    <w:pPr>
      <w:keepNext/>
      <w:keepLines/>
      <w:spacing w:before="360" w:after="80"/>
      <w:outlineLvl w:val="1"/>
    </w:pPr>
    <w:rPr>
      <w:b/>
      <w:sz w:val="36"/>
      <w:szCs w:val="36"/>
    </w:rPr>
  </w:style>
  <w:style w:type="paragraph" w:styleId="Heading3">
    <w:name w:val="heading 3"/>
    <w:basedOn w:val="normal0"/>
    <w:next w:val="normal0"/>
    <w:rsid w:val="001F1728"/>
    <w:pPr>
      <w:keepNext/>
      <w:keepLines/>
      <w:spacing w:before="280" w:after="80"/>
      <w:outlineLvl w:val="2"/>
    </w:pPr>
    <w:rPr>
      <w:b/>
      <w:sz w:val="28"/>
      <w:szCs w:val="28"/>
    </w:rPr>
  </w:style>
  <w:style w:type="paragraph" w:styleId="Heading4">
    <w:name w:val="heading 4"/>
    <w:basedOn w:val="normal0"/>
    <w:next w:val="normal0"/>
    <w:rsid w:val="001F1728"/>
    <w:pPr>
      <w:keepNext/>
      <w:keepLines/>
      <w:spacing w:before="240" w:after="40"/>
      <w:outlineLvl w:val="3"/>
    </w:pPr>
    <w:rPr>
      <w:b/>
      <w:sz w:val="24"/>
      <w:szCs w:val="24"/>
    </w:rPr>
  </w:style>
  <w:style w:type="paragraph" w:styleId="Heading5">
    <w:name w:val="heading 5"/>
    <w:basedOn w:val="normal0"/>
    <w:next w:val="normal0"/>
    <w:rsid w:val="001F1728"/>
    <w:pPr>
      <w:keepNext/>
      <w:keepLines/>
      <w:spacing w:before="220" w:after="40"/>
      <w:outlineLvl w:val="4"/>
    </w:pPr>
    <w:rPr>
      <w:b/>
      <w:sz w:val="22"/>
      <w:szCs w:val="22"/>
    </w:rPr>
  </w:style>
  <w:style w:type="paragraph" w:styleId="Heading6">
    <w:name w:val="heading 6"/>
    <w:basedOn w:val="normal0"/>
    <w:next w:val="normal0"/>
    <w:rsid w:val="001F1728"/>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1728"/>
  </w:style>
  <w:style w:type="paragraph" w:styleId="Title">
    <w:name w:val="Title"/>
    <w:basedOn w:val="normal0"/>
    <w:next w:val="normal0"/>
    <w:rsid w:val="001F1728"/>
    <w:pPr>
      <w:keepNext/>
      <w:keepLines/>
      <w:spacing w:before="480" w:after="120"/>
    </w:pPr>
    <w:rPr>
      <w:b/>
      <w:sz w:val="72"/>
      <w:szCs w:val="72"/>
    </w:rPr>
  </w:style>
  <w:style w:type="character" w:styleId="Hyperlink">
    <w:name w:val="Hyperlink"/>
    <w:basedOn w:val="DefaultParagraphFont"/>
    <w:rsid w:val="001F1728"/>
    <w:rPr>
      <w:color w:val="0000FF"/>
      <w:u w:val="single"/>
    </w:rPr>
  </w:style>
  <w:style w:type="paragraph" w:styleId="NormalWeb">
    <w:name w:val="Normal (Web)"/>
    <w:rsid w:val="001F1728"/>
    <w:pPr>
      <w:spacing w:beforeAutospacing="1" w:afterAutospacing="1"/>
    </w:pPr>
    <w:rPr>
      <w:rFonts w:cs="Times New Roman"/>
      <w:sz w:val="24"/>
      <w:szCs w:val="24"/>
      <w:lang w:eastAsia="zh-CN"/>
    </w:rPr>
  </w:style>
  <w:style w:type="paragraph" w:styleId="Subtitle">
    <w:name w:val="Subtitle"/>
    <w:basedOn w:val="normal0"/>
    <w:next w:val="normal0"/>
    <w:rsid w:val="001F1728"/>
    <w:pPr>
      <w:keepNext/>
      <w:keepLines/>
      <w:spacing w:before="360" w:after="80"/>
    </w:pPr>
    <w:rPr>
      <w:rFonts w:ascii="Georgia" w:eastAsia="Georgia" w:hAnsi="Georgia" w:cs="Georgia"/>
      <w:i/>
      <w:color w:val="666666"/>
      <w:sz w:val="48"/>
      <w:szCs w:val="48"/>
    </w:rPr>
  </w:style>
  <w:style w:type="table" w:customStyle="1" w:styleId="a">
    <w:basedOn w:val="TableNormal"/>
    <w:rsid w:val="001F1728"/>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7996"/>
    <w:rPr>
      <w:rFonts w:ascii="Tahoma" w:hAnsi="Tahoma" w:cs="Tahoma"/>
      <w:sz w:val="16"/>
      <w:szCs w:val="16"/>
    </w:rPr>
  </w:style>
  <w:style w:type="character" w:customStyle="1" w:styleId="BalloonTextChar">
    <w:name w:val="Balloon Text Char"/>
    <w:basedOn w:val="DefaultParagraphFont"/>
    <w:link w:val="BalloonText"/>
    <w:uiPriority w:val="99"/>
    <w:semiHidden/>
    <w:rsid w:val="002A7996"/>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trailblazer.me/id/vikrv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trailblazer.me/id/arshs19"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trailblazer.me/id/vvishnu54"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k9DMuG67Hi6CxNbw4AMFtk0MRg==">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Revanth.r</dc:creator>
  <cp:lastModifiedBy>Windows User</cp:lastModifiedBy>
  <cp:revision>2</cp:revision>
  <dcterms:created xsi:type="dcterms:W3CDTF">2023-04-21T08:07:00Z</dcterms:created>
  <dcterms:modified xsi:type="dcterms:W3CDTF">2023-04-21T08:07:00Z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7FA6A4D5541B4BC8B0D6AE6000BF363E</vt:lpwstr>
  </property>
</Properties>
</file>